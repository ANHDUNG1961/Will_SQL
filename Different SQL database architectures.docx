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Ecommerce 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https://fabric.inc/blog/commerce/ecommerce-database-design-example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ns w:author="neeraj jain" w:id="0" w:date="2023-11-14T15:14:45Z"/>
        </w:rPr>
      </w:pPr>
      <w:ins w:author="neeraj jain" w:id="0" w:date="2023-11-14T15:14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https://www.youtube.com/watch?v=1HamqOuv2Cw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 design for Facebook: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https://www.youtube.com/watch?v=sougyTO_Wjw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https://datamodels.databases.biz/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models.databases.biz/" TargetMode="External"/><Relationship Id="rId5" Type="http://schemas.openxmlformats.org/officeDocument/2006/relationships/styles" Target="styles.xml"/><Relationship Id="rId6" Type="http://schemas.openxmlformats.org/officeDocument/2006/relationships/hyperlink" Target="https://fabric.inc/blog/commerce/ecommerce-database-design-example" TargetMode="External"/><Relationship Id="rId7" Type="http://schemas.openxmlformats.org/officeDocument/2006/relationships/hyperlink" Target="https://www.youtube.com/watch?v=1HamqOuv2Cw" TargetMode="External"/><Relationship Id="rId8" Type="http://schemas.openxmlformats.org/officeDocument/2006/relationships/hyperlink" Target="https://www.youtube.com/watch?v=sougyTO_W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