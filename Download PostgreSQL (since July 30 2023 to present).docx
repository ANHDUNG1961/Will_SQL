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ns w:author="neeraj jain" w:id="0" w:date="2023-11-14T15:25:22Z"/>
        </w:rPr>
      </w:pPr>
      <w:r w:rsidDel="00000000" w:rsidR="00000000" w:rsidRPr="00000000">
        <w:rPr>
          <w:rtl w:val="0"/>
        </w:rPr>
        <w:t xml:space="preserve">As of late July 2023 Pgadmin4 our IDE for u</w:t>
      </w:r>
      <w:ins w:author="neeraj jain" w:id="0" w:date="2023-11-14T15:25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rPr>
          <w:del w:author="neeraj jain" w:id="0" w:date="2023-11-14T15:25:22Z"/>
        </w:rPr>
      </w:pPr>
      <w:r w:rsidDel="00000000" w:rsidR="00000000" w:rsidRPr="00000000">
        <w:rPr>
          <w:rtl w:val="0"/>
        </w:rPr>
        <w:t xml:space="preserve">sing a postgresql database is having some serious issues as documented on stackoverflow: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https://stackoverflow.com/questions/76680641/loading-pgadmin-4-v7-4-while-opening-pgadmin</w:t>
        </w:r>
      </w:hyperlink>
      <w:del w:author="neeraj jain" w:id="0" w:date="2023-11-14T15:25:2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that reason we are going to use a work-around to download it.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need to uninstall first: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Uninstall postgresql:   Windows: </w:t>
      </w:r>
      <w:hyperlink r:id="rId8">
        <w:r w:rsidDel="00000000" w:rsidR="00000000" w:rsidRPr="00000000">
          <w:rPr>
            <w:b w:val="1"/>
            <w:color w:val="1155cc"/>
            <w:u w:val="single"/>
            <w:shd w:fill="ff9900" w:val="clear"/>
            <w:rtl w:val="0"/>
          </w:rPr>
          <w:t xml:space="preserve">https://commandprompt.com/education/how-to-uninstall-postgresql-from-windows/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Mac</w:t>
      </w:r>
      <w:r w:rsidDel="00000000" w:rsidR="00000000" w:rsidRPr="00000000">
        <w:rPr>
          <w:shd w:fill="ff9900" w:val="clear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shd w:fill="ff9900" w:val="clear"/>
            <w:rtl w:val="0"/>
          </w:rPr>
          <w:t xml:space="preserve">https://macpaw.com/how-to/uninstall-postgressql-mac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We will download postgresql normally from here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https://www.enterprisedb.com/downloads/postgres-postgresql-downloads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When you download it untick the “stack builder” and </w:t>
      </w:r>
      <w:commentRangeStart w:id="0"/>
      <w:r w:rsidDel="00000000" w:rsidR="00000000" w:rsidRPr="00000000">
        <w:rPr>
          <w:highlight w:val="yellow"/>
          <w:rtl w:val="0"/>
        </w:rPr>
        <w:t xml:space="preserve">untick the pgadmin4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highlight w:val="yellow"/>
          <w:rtl w:val="0"/>
        </w:rPr>
        <w:t xml:space="preserve"> option and proceed to download keeping the defaults going through all steps.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Next you will download an older version of pgadmin4 that works properly from right here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https://www.pgadmin.org/download/pgadmin-4-windows/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should try to download version 7.3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https://www.postgresql.org/ftp/pgadmin/pgadmin4/v7.3/windows/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ill Edwards" w:id="0" w:date="2023-08-01T18:07:14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users, i believe you don't untick pgadmin4, just untick stack builder.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/>
      <w:drawing>
        <wp:inline distB="114300" distT="114300" distL="114300" distR="114300">
          <wp:extent cx="962025" cy="8858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885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gadmin.org/download/pgadmin-4-windows/" TargetMode="External"/><Relationship Id="rId10" Type="http://schemas.openxmlformats.org/officeDocument/2006/relationships/hyperlink" Target="https://www.enterprisedb.com/downloads/postgres-postgresql-downloads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www.postgresql.org/ftp/pgadmin/pgadmin4/v7.3/windows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macpaw.com/how-to/uninstall-postgressql-ma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tackoverflow.com/questions/76680641/loading-pgadmin-4-v7-4-while-opening-pgadmin" TargetMode="External"/><Relationship Id="rId8" Type="http://schemas.openxmlformats.org/officeDocument/2006/relationships/hyperlink" Target="https://commandprompt.com/education/how-to-uninstall-postgresql-from-windows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