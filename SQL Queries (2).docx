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customer_reviews (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review_id SERIAL PRIMARY KEY,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customer_id INT,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review_text TEXT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customer_reviews (customer_id, review_text)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(1, 'This film was fantastic! I highly recommend it.');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actor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NOT first_name LIKE 'P%';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actor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actor_id BETWEEN 4 AND 10;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actor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LENGTH(first_name) &gt; ALL(select LENGTH(first_name) from actor);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--the following uses the ALL clause to find all customers who have no outstanding DVD's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customer_id, first_name, last_name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customer_id &lt;&gt; ALL (</w:t>
      </w:r>
    </w:p>
    <w:p w:rsidR="00000000" w:rsidDel="00000000" w:rsidP="00000000" w:rsidRDefault="00000000" w:rsidRPr="00000000" w14:paraId="0000001C">
      <w:pPr>
        <w:rPr>
          <w:ins w:author="mok kevin" w:id="0" w:date="2023-08-01T15:15:25Z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SELECT </w:t>
      </w:r>
      <w:ins w:author="mok kevin" w:id="0" w:date="2023-08-01T15:15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customer_id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rental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WHERE return_date IS NULL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color w:val="222222"/>
          <w:highlight w:val="yellow"/>
          <w:rtl w:val="0"/>
          <w:rPrChange w:author="Khaleda" w:id="1" w:date="2023-08-14T05:55:50Z">
            <w:rPr>
              <w:color w:val="222222"/>
              <w:highlight w:val="white"/>
            </w:rPr>
          </w:rPrChange>
        </w:rPr>
        <w:t xml:space="preserve">SELECT customer_id, first_name, last_name</w:t>
      </w:r>
    </w:p>
    <w:p w:rsidR="00000000" w:rsidDel="00000000" w:rsidP="00000000" w:rsidRDefault="00000000" w:rsidRPr="00000000" w14:paraId="00000024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color w:val="222222"/>
          <w:highlight w:val="yellow"/>
          <w:rtl w:val="0"/>
          <w:rPrChange w:author="Khaleda" w:id="1" w:date="2023-08-14T05:55:50Z">
            <w:rPr>
              <w:color w:val="222222"/>
              <w:highlight w:val="white"/>
            </w:rPr>
          </w:rPrChange>
        </w:rPr>
        <w:t xml:space="preserve">FROM customer c</w:t>
      </w:r>
    </w:p>
    <w:p w:rsidR="00000000" w:rsidDel="00000000" w:rsidP="00000000" w:rsidRDefault="00000000" w:rsidRPr="00000000" w14:paraId="00000025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color w:val="222222"/>
          <w:highlight w:val="yellow"/>
          <w:rtl w:val="0"/>
          <w:rPrChange w:author="Khaleda" w:id="1" w:date="2023-08-14T05:55:50Z">
            <w:rPr>
              <w:color w:val="222222"/>
              <w:highlight w:val="white"/>
            </w:rPr>
          </w:rPrChange>
        </w:rPr>
        <w:t xml:space="preserve">WHERE EXISTS (</w:t>
      </w:r>
    </w:p>
    <w:p w:rsidR="00000000" w:rsidDel="00000000" w:rsidP="00000000" w:rsidRDefault="00000000" w:rsidRPr="00000000" w14:paraId="00000026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color w:val="222222"/>
          <w:highlight w:val="yellow"/>
          <w:rtl w:val="0"/>
          <w:rPrChange w:author="Khaleda" w:id="1" w:date="2023-08-14T05:55:50Z">
            <w:rPr>
              <w:color w:val="222222"/>
              <w:highlight w:val="white"/>
            </w:rPr>
          </w:rPrChange>
        </w:rPr>
        <w:t xml:space="preserve">    SELECT 1</w:t>
      </w:r>
    </w:p>
    <w:p w:rsidR="00000000" w:rsidDel="00000000" w:rsidP="00000000" w:rsidRDefault="00000000" w:rsidRPr="00000000" w14:paraId="00000027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color w:val="222222"/>
          <w:highlight w:val="yellow"/>
          <w:rtl w:val="0"/>
          <w:rPrChange w:author="Khaleda" w:id="1" w:date="2023-08-14T05:55:50Z">
            <w:rPr>
              <w:color w:val="222222"/>
              <w:highlight w:val="white"/>
            </w:rPr>
          </w:rPrChange>
        </w:rPr>
        <w:t xml:space="preserve">    FROM rental r</w:t>
      </w:r>
    </w:p>
    <w:p w:rsidR="00000000" w:rsidDel="00000000" w:rsidP="00000000" w:rsidRDefault="00000000" w:rsidRPr="00000000" w14:paraId="00000028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color w:val="222222"/>
          <w:highlight w:val="yellow"/>
          <w:rtl w:val="0"/>
          <w:rPrChange w:author="Khaleda" w:id="1" w:date="2023-08-14T05:55:50Z">
            <w:rPr>
              <w:color w:val="222222"/>
              <w:highlight w:val="white"/>
            </w:rPr>
          </w:rPrChange>
        </w:rPr>
        <w:t xml:space="preserve">    WHERE r.customer_id = c.customer_id</w:t>
      </w:r>
    </w:p>
    <w:p w:rsidR="00000000" w:rsidDel="00000000" w:rsidP="00000000" w:rsidRDefault="00000000" w:rsidRPr="00000000" w14:paraId="00000029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color w:val="222222"/>
          <w:highlight w:val="yellow"/>
          <w:rtl w:val="0"/>
          <w:rPrChange w:author="Khaleda" w:id="1" w:date="2023-08-14T05:55:50Z">
            <w:rPr>
              <w:color w:val="222222"/>
              <w:highlight w:val="white"/>
            </w:rPr>
          </w:rPrChange>
        </w:rPr>
        <w:t xml:space="preserve">    AND r.return_date IS NULL</w:t>
      </w:r>
    </w:p>
    <w:p w:rsidR="00000000" w:rsidDel="00000000" w:rsidP="00000000" w:rsidRDefault="00000000" w:rsidRPr="00000000" w14:paraId="0000002A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color w:val="222222"/>
          <w:highlight w:val="yellow"/>
          <w:rtl w:val="0"/>
          <w:rPrChange w:author="Khaleda" w:id="1" w:date="2023-08-14T05:55:50Z">
            <w:rPr>
              <w:color w:val="222222"/>
              <w:highlight w:val="white"/>
            </w:rPr>
          </w:rPrChange>
        </w:rPr>
        <w:t xml:space="preserve">);</w:t>
      </w:r>
    </w:p>
    <w:p w:rsidR="00000000" w:rsidDel="00000000" w:rsidP="00000000" w:rsidRDefault="00000000" w:rsidRPr="00000000" w14:paraId="0000002B">
      <w:pPr>
        <w:rPr>
          <w:color w:val="222222"/>
          <w:highlight w:val="yellow"/>
          <w:rPrChange w:author="Khaleda" w:id="1" w:date="2023-08-14T05:55:50Z">
            <w:rPr>
              <w:color w:val="222222"/>
              <w:highlight w:val="whit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first_name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EXISTS (SELECT amount FROM payment WHERE customer.customer_id = payment.customer_id AND amount &gt; 10);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–wild card with boolean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SELECT*, (SELECT EXISTS (select 1 from film where description ILIKE '%squirrel%')) FROM film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description ILIKE '%squirrel%'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description ILIKE '%mouse%'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description ILIKE '%chipmunk%'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description ILIKE '%hampster%'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film_id, title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rental_rate &gt; SOME (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SELECT rental_rate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film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WHERE replacement_cost &gt; 20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first_name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staff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staff.first_name = SOME (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SELECT first_name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actor);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c.customer_id, c.first_name, c.last_name, p.amount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INNER JOIN payment p ON c.customer_id = p.customer_id;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c.customer_id, c.first_name, c.last_name, COUNT(r.rental_id) AS rental_count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LEFT JOIN rental r ON c.customer_id = r.customer_id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c.customer_id, c.first_name, c.last_name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rental_count DESC;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c.customer_id, c.first_name, c.last_name, COUNT(p.payment_id) AS payment_count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LEFT JOIN payment p ON c.customer_id = p.customer_id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c.customer_id, c.first_name, c.last_name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payment_count DESC;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a.address, s.first_name 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address a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LEFT JOIN staff s ON a.address_id = s.address_id;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l.language_id, l.name AS language_name, f.film_id, f.title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language l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FULL OUTER JOIN film f ON l.language_id = f.language_id;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Day 3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 Get the distinct film titles from the "Action" category and the "Sci-Fi" category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title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film_id IN (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SELECT film_id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FROM film_category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WHERE category_id = (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SELECT category_id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category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WHERE name = 'Action'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)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title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film_id IN (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SELECT film_id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FROM film_category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WHERE category_id = (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SELECT category_id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category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WHERE name = 'Sci-Fi'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)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category_id, COUNT(*) AS category_count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film_category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category_id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COUNT(*) ASC;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c.category_id, c.name AS category_name, COUNT(*) AS film_count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category c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INNER JOIN film_category fc ON c.category_id = fc.category_id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c.category_id, c.name</w:t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film_count DESC;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rating, COUNT(*) AS film_count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</w:t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rating;</w:t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c.category_id, c.name AS category_name, COUNT(f.film_id) AS film_count, SUM(p.amount) AS total_amount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category c</w:t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film_category fc ON c.category_id = fc.category_id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film f ON fc.film_id = f.film_id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c.category_id, c.name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total_amount DESC;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—done with fewer joins: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c.category_id, c.name AS category_name, COUNT(*) AS film_count, SUM(p.amount) AS total_amount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category c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film_category fc ON c.category_id = fc.category_id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fc.film_id = i.film_id</w:t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c.category_id, c.name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total_amount DESC;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f.rating, SUM(p.amount) AS total_revenue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 f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f.rating</w:t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total_revenue DESC;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c.customer_id, c.first_name, c.last_name, COUNT(*) AS rental_count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c.customer_id = r.customer_id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c.customer_id, c.first_name, c.last_name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COUNT(*) &gt; 10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c.last_name ASC;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c.customer_id, c.first_name, c.last_name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c.customer_id = r.customer_id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last_name ASC;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c.customer_id, c.first_name, c.last_name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last_name ASC;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f.rating, SUM(p.amount) AS total_revenue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 f</w:t>
      </w:r>
    </w:p>
    <w:p w:rsidR="00000000" w:rsidDel="00000000" w:rsidP="00000000" w:rsidRDefault="00000000" w:rsidRPr="00000000" w14:paraId="000000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f.rating</w:t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SUM(p.amount) &gt; 13000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total_revenue DESC;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film_id, title</w:t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EXCEPT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f.film_id, f.title</w:t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 f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0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title DESC;</w:t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customer_id, first_name, last_name, (SELECT COUNT(*) FROM rental WHERE rental.customer_id = customer.customer_id) AS rental_count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customer;</w:t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rental.customer_id, rental_count.rental_count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rental</w:t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(</w:t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SELECT customer_id, COUNT(*) AS rental_count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rental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GROUP BY customer_id</w:t>
      </w:r>
    </w:p>
    <w:p w:rsidR="00000000" w:rsidDel="00000000" w:rsidP="00000000" w:rsidRDefault="00000000" w:rsidRPr="00000000" w14:paraId="000000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 AS rental_count</w:t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rental.customer_id = rental_count.customer_id;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customer_id, COUNT(*) AS rental_count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rental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GROUP BY customer_id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customer_id, rental_count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(</w:t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SELECT customer_id, COUNT(*) AS rental_count</w:t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rental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GROUP BY customer_id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 AS rental_counts;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customer_id, first_name, last_name</w:t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customer_id IN (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SELECT customer_id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FROM rental</w:t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WHERE return_date IS NULL</w:t>
      </w:r>
    </w:p>
    <w:p w:rsidR="00000000" w:rsidDel="00000000" w:rsidP="00000000" w:rsidRDefault="00000000" w:rsidRPr="00000000" w14:paraId="000001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a.city, EXTRACT(MONTH FROM p.payment_date) AS month, SUM(p.amount) AS total_payment</w:t>
      </w:r>
    </w:p>
    <w:p w:rsidR="00000000" w:rsidDel="00000000" w:rsidP="00000000" w:rsidRDefault="00000000" w:rsidRPr="00000000" w14:paraId="000001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payment p</w:t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customer c ON p.customer_id = c.customer_id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address a ON c.address_id = a.address_id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a.city, EXTRACT(MONTH FROM p.payment_date)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SUM(p.amount) &gt; 1000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total_payment DESC;</w:t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ct.city, EXTRACT(MONTH FROM p.payment_date) AS month, SUM(p.amount) AS total_payment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payment p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customer c ON p.customer_id = c.customer_id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address a ON c.address_id = a.address_id</w:t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city ct ON a.city_id = ct.city_id</w:t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ct.city, EXTRACT(MONTH FROM p.payment_date)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SUM(p.amount) &gt; 31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total_payment DESC;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STDDEV(amount) as standard_deviation, AVG(amount) as average, MIN(amount) as minimum, MAX(amount) as maximum, VARIANCE(amount) as variance</w:t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payment;</w:t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category_id, COUNT(*) AS category_count</w:t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film_category</w:t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category_id;</w:t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c.category_id, c.name AS category_name, COUNT(*) AS film_count</w:t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category c</w:t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film_category fc ON c.category_id = fc.category_id</w:t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c.category_id, c.name</w:t>
      </w:r>
    </w:p>
    <w:p w:rsidR="00000000" w:rsidDel="00000000" w:rsidP="00000000" w:rsidRDefault="00000000" w:rsidRPr="00000000" w14:paraId="000001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film_count DESC;</w:t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c.category_id, c.name AS category_name</w:t>
      </w:r>
    </w:p>
    <w:p w:rsidR="00000000" w:rsidDel="00000000" w:rsidP="00000000" w:rsidRDefault="00000000" w:rsidRPr="00000000" w14:paraId="000001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category c</w:t>
      </w:r>
    </w:p>
    <w:p w:rsidR="00000000" w:rsidDel="00000000" w:rsidP="00000000" w:rsidRDefault="00000000" w:rsidRPr="00000000" w14:paraId="000001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c.category_id, c.name AS category_name, fc.film_id</w:t>
      </w:r>
    </w:p>
    <w:p w:rsidR="00000000" w:rsidDel="00000000" w:rsidP="00000000" w:rsidRDefault="00000000" w:rsidRPr="00000000" w14:paraId="000001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category c</w:t>
      </w:r>
    </w:p>
    <w:p w:rsidR="00000000" w:rsidDel="00000000" w:rsidP="00000000" w:rsidRDefault="00000000" w:rsidRPr="00000000" w14:paraId="000001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film_category fc ON c.category_id = fc.category_id</w:t>
      </w:r>
    </w:p>
    <w:p w:rsidR="00000000" w:rsidDel="00000000" w:rsidP="00000000" w:rsidRDefault="00000000" w:rsidRPr="00000000" w14:paraId="0000013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rating, COUNT(*) AS film_count</w:t>
      </w:r>
    </w:p>
    <w:p w:rsidR="00000000" w:rsidDel="00000000" w:rsidP="00000000" w:rsidRDefault="00000000" w:rsidRPr="00000000" w14:paraId="000001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</w:t>
      </w:r>
    </w:p>
    <w:p w:rsidR="00000000" w:rsidDel="00000000" w:rsidP="00000000" w:rsidRDefault="00000000" w:rsidRPr="00000000" w14:paraId="000001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rating</w:t>
      </w:r>
    </w:p>
    <w:p w:rsidR="00000000" w:rsidDel="00000000" w:rsidP="00000000" w:rsidRDefault="00000000" w:rsidRPr="00000000" w14:paraId="000001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COUNT(*) desc;</w:t>
      </w:r>
    </w:p>
    <w:p w:rsidR="00000000" w:rsidDel="00000000" w:rsidP="00000000" w:rsidRDefault="00000000" w:rsidRPr="00000000" w14:paraId="0000013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c.category_id, c.name AS category_name, COUNT(f.film_id) AS film_count, SUM(p.amount) AS total_amount</w:t>
      </w:r>
    </w:p>
    <w:p w:rsidR="00000000" w:rsidDel="00000000" w:rsidP="00000000" w:rsidRDefault="00000000" w:rsidRPr="00000000" w14:paraId="000001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category c</w:t>
      </w:r>
    </w:p>
    <w:p w:rsidR="00000000" w:rsidDel="00000000" w:rsidP="00000000" w:rsidRDefault="00000000" w:rsidRPr="00000000" w14:paraId="000001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film_category fc ON c.category_id = fc.category_id</w:t>
      </w:r>
    </w:p>
    <w:p w:rsidR="00000000" w:rsidDel="00000000" w:rsidP="00000000" w:rsidRDefault="00000000" w:rsidRPr="00000000" w14:paraId="000001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film f ON fc.film_id = f.film_id</w:t>
      </w:r>
    </w:p>
    <w:p w:rsidR="00000000" w:rsidDel="00000000" w:rsidP="00000000" w:rsidRDefault="00000000" w:rsidRPr="00000000" w14:paraId="000001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1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1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1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c.category_id, c.name</w:t>
      </w:r>
    </w:p>
    <w:p w:rsidR="00000000" w:rsidDel="00000000" w:rsidP="00000000" w:rsidRDefault="00000000" w:rsidRPr="00000000" w14:paraId="000001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total_amount DESC;</w:t>
      </w:r>
    </w:p>
    <w:p w:rsidR="00000000" w:rsidDel="00000000" w:rsidP="00000000" w:rsidRDefault="00000000" w:rsidRPr="00000000" w14:paraId="0000014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f.rating, SUM(p.amount) AS total_revenue</w:t>
      </w:r>
    </w:p>
    <w:p w:rsidR="00000000" w:rsidDel="00000000" w:rsidP="00000000" w:rsidRDefault="00000000" w:rsidRPr="00000000" w14:paraId="000001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 f</w:t>
      </w:r>
    </w:p>
    <w:p w:rsidR="00000000" w:rsidDel="00000000" w:rsidP="00000000" w:rsidRDefault="00000000" w:rsidRPr="00000000" w14:paraId="000001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1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1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1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f.rating</w:t>
      </w:r>
    </w:p>
    <w:p w:rsidR="00000000" w:rsidDel="00000000" w:rsidP="00000000" w:rsidRDefault="00000000" w:rsidRPr="00000000" w14:paraId="000001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SUM(p.amount) &gt; 13000</w:t>
      </w:r>
    </w:p>
    <w:p w:rsidR="00000000" w:rsidDel="00000000" w:rsidP="00000000" w:rsidRDefault="00000000" w:rsidRPr="00000000" w14:paraId="000001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total_revenue DESC;</w:t>
      </w:r>
    </w:p>
    <w:p w:rsidR="00000000" w:rsidDel="00000000" w:rsidP="00000000" w:rsidRDefault="00000000" w:rsidRPr="00000000" w14:paraId="0000015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c.customer_id, c.first_name, c.last_name, COUNT(*) AS rental_count</w:t>
      </w:r>
    </w:p>
    <w:p w:rsidR="00000000" w:rsidDel="00000000" w:rsidP="00000000" w:rsidRDefault="00000000" w:rsidRPr="00000000" w14:paraId="000001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1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c.customer_id = r.customer_id</w:t>
      </w:r>
    </w:p>
    <w:p w:rsidR="00000000" w:rsidDel="00000000" w:rsidP="00000000" w:rsidRDefault="00000000" w:rsidRPr="00000000" w14:paraId="000001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c.customer_id, c.first_name, c.last_name</w:t>
      </w:r>
    </w:p>
    <w:p w:rsidR="00000000" w:rsidDel="00000000" w:rsidP="00000000" w:rsidRDefault="00000000" w:rsidRPr="00000000" w14:paraId="000001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COUNT(*) &gt; 30;</w:t>
      </w:r>
    </w:p>
    <w:p w:rsidR="00000000" w:rsidDel="00000000" w:rsidP="00000000" w:rsidRDefault="00000000" w:rsidRPr="00000000" w14:paraId="000001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f.rating, SUM(p.amount) AS total_revenue</w:t>
      </w:r>
    </w:p>
    <w:p w:rsidR="00000000" w:rsidDel="00000000" w:rsidP="00000000" w:rsidRDefault="00000000" w:rsidRPr="00000000" w14:paraId="000001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 f</w:t>
      </w:r>
    </w:p>
    <w:p w:rsidR="00000000" w:rsidDel="00000000" w:rsidP="00000000" w:rsidRDefault="00000000" w:rsidRPr="00000000" w14:paraId="000001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1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1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1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f.rating</w:t>
      </w:r>
    </w:p>
    <w:p w:rsidR="00000000" w:rsidDel="00000000" w:rsidP="00000000" w:rsidRDefault="00000000" w:rsidRPr="00000000" w14:paraId="000001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SUM(p.amount) &gt; 10000</w:t>
      </w:r>
    </w:p>
    <w:p w:rsidR="00000000" w:rsidDel="00000000" w:rsidP="00000000" w:rsidRDefault="00000000" w:rsidRPr="00000000" w14:paraId="000001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total_revenue DESC;</w:t>
      </w:r>
    </w:p>
    <w:p w:rsidR="00000000" w:rsidDel="00000000" w:rsidP="00000000" w:rsidRDefault="00000000" w:rsidRPr="00000000" w14:paraId="0000016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film_id, title</w:t>
      </w:r>
    </w:p>
    <w:p w:rsidR="00000000" w:rsidDel="00000000" w:rsidP="00000000" w:rsidRDefault="00000000" w:rsidRPr="00000000" w14:paraId="000001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</w:t>
      </w:r>
    </w:p>
    <w:p w:rsidR="00000000" w:rsidDel="00000000" w:rsidP="00000000" w:rsidRDefault="00000000" w:rsidRPr="00000000" w14:paraId="000001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EXCEPT</w:t>
      </w:r>
    </w:p>
    <w:p w:rsidR="00000000" w:rsidDel="00000000" w:rsidP="00000000" w:rsidRDefault="00000000" w:rsidRPr="00000000" w14:paraId="000001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f.film_id, f.title</w:t>
      </w:r>
    </w:p>
    <w:p w:rsidR="00000000" w:rsidDel="00000000" w:rsidP="00000000" w:rsidRDefault="00000000" w:rsidRPr="00000000" w14:paraId="000001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film f</w:t>
      </w:r>
    </w:p>
    <w:p w:rsidR="00000000" w:rsidDel="00000000" w:rsidP="00000000" w:rsidRDefault="00000000" w:rsidRPr="00000000" w14:paraId="000001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1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rental r ON i.inventory_id = r.inventory_id;</w:t>
      </w:r>
    </w:p>
    <w:p w:rsidR="00000000" w:rsidDel="00000000" w:rsidP="00000000" w:rsidRDefault="00000000" w:rsidRPr="00000000" w14:paraId="0000017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DAY 5</w:t>
      </w:r>
    </w:p>
    <w:p w:rsidR="00000000" w:rsidDel="00000000" w:rsidP="00000000" w:rsidRDefault="00000000" w:rsidRPr="00000000" w14:paraId="000001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function get_film_count(len_from int, len_to int)</w:t>
      </w:r>
    </w:p>
    <w:p w:rsidR="00000000" w:rsidDel="00000000" w:rsidP="00000000" w:rsidRDefault="00000000" w:rsidRPr="00000000" w14:paraId="000001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returns int</w:t>
      </w:r>
    </w:p>
    <w:p w:rsidR="00000000" w:rsidDel="00000000" w:rsidP="00000000" w:rsidRDefault="00000000" w:rsidRPr="00000000" w14:paraId="000001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language plpgsql</w:t>
      </w:r>
    </w:p>
    <w:p w:rsidR="00000000" w:rsidDel="00000000" w:rsidP="00000000" w:rsidRDefault="00000000" w:rsidRPr="00000000" w14:paraId="000001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1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film_count integer;</w:t>
      </w:r>
    </w:p>
    <w:p w:rsidR="00000000" w:rsidDel="00000000" w:rsidP="00000000" w:rsidRDefault="00000000" w:rsidRPr="00000000" w14:paraId="000001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select count(*) </w:t>
      </w:r>
    </w:p>
    <w:p w:rsidR="00000000" w:rsidDel="00000000" w:rsidP="00000000" w:rsidRDefault="00000000" w:rsidRPr="00000000" w14:paraId="000001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into film_count</w:t>
      </w:r>
    </w:p>
    <w:p w:rsidR="00000000" w:rsidDel="00000000" w:rsidP="00000000" w:rsidRDefault="00000000" w:rsidRPr="00000000" w14:paraId="000001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from film</w:t>
      </w:r>
    </w:p>
    <w:p w:rsidR="00000000" w:rsidDel="00000000" w:rsidP="00000000" w:rsidRDefault="00000000" w:rsidRPr="00000000" w14:paraId="000001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where length between len_from and len_to;</w:t>
      </w:r>
    </w:p>
    <w:p w:rsidR="00000000" w:rsidDel="00000000" w:rsidP="00000000" w:rsidRDefault="00000000" w:rsidRPr="00000000" w14:paraId="000001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return film_count;</w:t>
      </w:r>
    </w:p>
    <w:p w:rsidR="00000000" w:rsidDel="00000000" w:rsidP="00000000" w:rsidRDefault="00000000" w:rsidRPr="00000000" w14:paraId="000001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$$;</w:t>
      </w:r>
    </w:p>
    <w:p w:rsidR="00000000" w:rsidDel="00000000" w:rsidP="00000000" w:rsidRDefault="00000000" w:rsidRPr="00000000" w14:paraId="0000018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get_film_count(40,90);</w:t>
      </w:r>
    </w:p>
    <w:p w:rsidR="00000000" w:rsidDel="00000000" w:rsidP="00000000" w:rsidRDefault="00000000" w:rsidRPr="00000000" w14:paraId="0000018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DAY 6</w:t>
      </w:r>
    </w:p>
    <w:p w:rsidR="00000000" w:rsidDel="00000000" w:rsidP="00000000" w:rsidRDefault="00000000" w:rsidRPr="00000000" w14:paraId="0000018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*making a view*</w:t>
      </w:r>
    </w:p>
    <w:p w:rsidR="00000000" w:rsidDel="00000000" w:rsidP="00000000" w:rsidRDefault="00000000" w:rsidRPr="00000000" w14:paraId="0000018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CREATE OR REPLACE VIEW rented_out AS</w:t>
      </w:r>
    </w:p>
    <w:p w:rsidR="00000000" w:rsidDel="00000000" w:rsidP="00000000" w:rsidRDefault="00000000" w:rsidRPr="00000000" w14:paraId="0000019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9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i.inventory_id,</w:t>
      </w:r>
    </w:p>
    <w:p w:rsidR="00000000" w:rsidDel="00000000" w:rsidP="00000000" w:rsidRDefault="00000000" w:rsidRPr="00000000" w14:paraId="0000019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f.title,</w:t>
      </w:r>
    </w:p>
    <w:p w:rsidR="00000000" w:rsidDel="00000000" w:rsidP="00000000" w:rsidRDefault="00000000" w:rsidRPr="00000000" w14:paraId="0000019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f.description,</w:t>
      </w:r>
    </w:p>
    <w:p w:rsidR="00000000" w:rsidDel="00000000" w:rsidP="00000000" w:rsidRDefault="00000000" w:rsidRPr="00000000" w14:paraId="0000019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f.rental_duration,</w:t>
      </w:r>
    </w:p>
    <w:p w:rsidR="00000000" w:rsidDel="00000000" w:rsidP="00000000" w:rsidRDefault="00000000" w:rsidRPr="00000000" w14:paraId="0000019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f.rental_rate,</w:t>
      </w:r>
    </w:p>
    <w:p w:rsidR="00000000" w:rsidDel="00000000" w:rsidP="00000000" w:rsidRDefault="00000000" w:rsidRPr="00000000" w14:paraId="0000019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i.store_id,</w:t>
      </w:r>
    </w:p>
    <w:p w:rsidR="00000000" w:rsidDel="00000000" w:rsidP="00000000" w:rsidRDefault="00000000" w:rsidRPr="00000000" w14:paraId="0000019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i.last_update,</w:t>
      </w:r>
    </w:p>
    <w:p w:rsidR="00000000" w:rsidDel="00000000" w:rsidP="00000000" w:rsidRDefault="00000000" w:rsidRPr="00000000" w14:paraId="0000019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r.rental_date,</w:t>
      </w:r>
    </w:p>
    <w:p w:rsidR="00000000" w:rsidDel="00000000" w:rsidP="00000000" w:rsidRDefault="00000000" w:rsidRPr="00000000" w14:paraId="0000019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r.return_date</w:t>
      </w:r>
    </w:p>
    <w:p w:rsidR="00000000" w:rsidDel="00000000" w:rsidP="00000000" w:rsidRDefault="00000000" w:rsidRPr="00000000" w14:paraId="0000019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9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film f</w:t>
      </w:r>
    </w:p>
    <w:p w:rsidR="00000000" w:rsidDel="00000000" w:rsidP="00000000" w:rsidRDefault="00000000" w:rsidRPr="00000000" w14:paraId="0000019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19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inventory i ON f.film_id = i.film_id</w:t>
      </w:r>
    </w:p>
    <w:p w:rsidR="00000000" w:rsidDel="00000000" w:rsidP="00000000" w:rsidRDefault="00000000" w:rsidRPr="00000000" w14:paraId="0000019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1A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ab/>
        <w:t xml:space="preserve">rental r ON i.inventory_id = r.inventory_id</w:t>
      </w:r>
    </w:p>
    <w:p w:rsidR="00000000" w:rsidDel="00000000" w:rsidP="00000000" w:rsidRDefault="00000000" w:rsidRPr="00000000" w14:paraId="000001A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WHERE r.return_date IS NULL;</w:t>
      </w:r>
    </w:p>
    <w:p w:rsidR="00000000" w:rsidDel="00000000" w:rsidP="00000000" w:rsidRDefault="00000000" w:rsidRPr="00000000" w14:paraId="000001A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SELECT*FROM rented_out</w:t>
      </w:r>
    </w:p>
    <w:p w:rsidR="00000000" w:rsidDel="00000000" w:rsidP="00000000" w:rsidRDefault="00000000" w:rsidRPr="00000000" w14:paraId="000001A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*create a view then get a rank*</w:t>
      </w:r>
    </w:p>
    <w:p w:rsidR="00000000" w:rsidDel="00000000" w:rsidP="00000000" w:rsidRDefault="00000000" w:rsidRPr="00000000" w14:paraId="000001A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CREATE OR REPLACE VIEW movies_rental_count AS </w:t>
      </w:r>
    </w:p>
    <w:p w:rsidR="00000000" w:rsidDel="00000000" w:rsidP="00000000" w:rsidRDefault="00000000" w:rsidRPr="00000000" w14:paraId="000001A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A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f.title AS movie_title,</w:t>
      </w:r>
    </w:p>
    <w:p w:rsidR="00000000" w:rsidDel="00000000" w:rsidP="00000000" w:rsidRDefault="00000000" w:rsidRPr="00000000" w14:paraId="000001A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COUNT(r.rental_id) AS rental_count</w:t>
      </w:r>
    </w:p>
    <w:p w:rsidR="00000000" w:rsidDel="00000000" w:rsidP="00000000" w:rsidRDefault="00000000" w:rsidRPr="00000000" w14:paraId="000001A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A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film f</w:t>
      </w:r>
    </w:p>
    <w:p w:rsidR="00000000" w:rsidDel="00000000" w:rsidP="00000000" w:rsidRDefault="00000000" w:rsidRPr="00000000" w14:paraId="000001A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1A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inventory i ON f.film_id = i.film_id</w:t>
      </w:r>
    </w:p>
    <w:p w:rsidR="00000000" w:rsidDel="00000000" w:rsidP="00000000" w:rsidRDefault="00000000" w:rsidRPr="00000000" w14:paraId="000001B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1B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rental r ON i.inventory_id = r.inventory_id</w:t>
      </w:r>
    </w:p>
    <w:p w:rsidR="00000000" w:rsidDel="00000000" w:rsidP="00000000" w:rsidRDefault="00000000" w:rsidRPr="00000000" w14:paraId="000001B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1B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f.title</w:t>
      </w:r>
    </w:p>
    <w:p w:rsidR="00000000" w:rsidDel="00000000" w:rsidP="00000000" w:rsidRDefault="00000000" w:rsidRPr="00000000" w14:paraId="000001B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ORDER BY COUNT(r.rental_id) DESC;</w:t>
      </w:r>
    </w:p>
    <w:p w:rsidR="00000000" w:rsidDel="00000000" w:rsidP="00000000" w:rsidRDefault="00000000" w:rsidRPr="00000000" w14:paraId="000001B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B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movie_title,</w:t>
      </w:r>
    </w:p>
    <w:p w:rsidR="00000000" w:rsidDel="00000000" w:rsidP="00000000" w:rsidRDefault="00000000" w:rsidRPr="00000000" w14:paraId="000001B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rental_count,</w:t>
      </w:r>
    </w:p>
    <w:p w:rsidR="00000000" w:rsidDel="00000000" w:rsidP="00000000" w:rsidRDefault="00000000" w:rsidRPr="00000000" w14:paraId="000001B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DENSE_RANK() OVER (ORDER BY rental_count DESC) AS rank</w:t>
      </w:r>
    </w:p>
    <w:p w:rsidR="00000000" w:rsidDel="00000000" w:rsidP="00000000" w:rsidRDefault="00000000" w:rsidRPr="00000000" w14:paraId="000001B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B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movies_rental_count;</w:t>
      </w:r>
    </w:p>
    <w:p w:rsidR="00000000" w:rsidDel="00000000" w:rsidP="00000000" w:rsidRDefault="00000000" w:rsidRPr="00000000" w14:paraId="000001B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*LAG() example* </w:t>
      </w:r>
    </w:p>
    <w:p w:rsidR="00000000" w:rsidDel="00000000" w:rsidP="00000000" w:rsidRDefault="00000000" w:rsidRPr="00000000" w14:paraId="000001BE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C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customer_id,</w:t>
      </w:r>
    </w:p>
    <w:p w:rsidR="00000000" w:rsidDel="00000000" w:rsidP="00000000" w:rsidRDefault="00000000" w:rsidRPr="00000000" w14:paraId="000001C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rental_id,</w:t>
      </w:r>
    </w:p>
    <w:p w:rsidR="00000000" w:rsidDel="00000000" w:rsidP="00000000" w:rsidRDefault="00000000" w:rsidRPr="00000000" w14:paraId="000001C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rental_date,</w:t>
      </w:r>
    </w:p>
    <w:p w:rsidR="00000000" w:rsidDel="00000000" w:rsidP="00000000" w:rsidRDefault="00000000" w:rsidRPr="00000000" w14:paraId="000001C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LAG(rental_date) OVER (PARTITION BY customer_id ORDER BY rental_date) AS previous_rental_date,</w:t>
      </w:r>
    </w:p>
    <w:p w:rsidR="00000000" w:rsidDel="00000000" w:rsidP="00000000" w:rsidRDefault="00000000" w:rsidRPr="00000000" w14:paraId="000001C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rental_date - LAG(rental_date) OVER (PARTITION BY customer_id ORDER BY rental_date) AS rental_time_diff</w:t>
      </w:r>
    </w:p>
    <w:p w:rsidR="00000000" w:rsidDel="00000000" w:rsidP="00000000" w:rsidRDefault="00000000" w:rsidRPr="00000000" w14:paraId="000001C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C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rental</w:t>
      </w:r>
    </w:p>
    <w:p w:rsidR="00000000" w:rsidDel="00000000" w:rsidP="00000000" w:rsidRDefault="00000000" w:rsidRPr="00000000" w14:paraId="000001C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1C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customer_id, rental_date;</w:t>
      </w:r>
    </w:p>
    <w:p w:rsidR="00000000" w:rsidDel="00000000" w:rsidP="00000000" w:rsidRDefault="00000000" w:rsidRPr="00000000" w14:paraId="000001C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*WINDOW*</w:t>
      </w:r>
    </w:p>
    <w:p w:rsidR="00000000" w:rsidDel="00000000" w:rsidP="00000000" w:rsidRDefault="00000000" w:rsidRPr="00000000" w14:paraId="000001C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C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p.customer_id,</w:t>
      </w:r>
    </w:p>
    <w:p w:rsidR="00000000" w:rsidDel="00000000" w:rsidP="00000000" w:rsidRDefault="00000000" w:rsidRPr="00000000" w14:paraId="000001D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r.rental_id,</w:t>
      </w:r>
    </w:p>
    <w:p w:rsidR="00000000" w:rsidDel="00000000" w:rsidP="00000000" w:rsidRDefault="00000000" w:rsidRPr="00000000" w14:paraId="000001D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r.rental_date, p.amount,</w:t>
      </w:r>
    </w:p>
    <w:p w:rsidR="00000000" w:rsidDel="00000000" w:rsidP="00000000" w:rsidRDefault="00000000" w:rsidRPr="00000000" w14:paraId="000001D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SUM(p.amount) OVER my_window AS cumulative_revenue,</w:t>
      </w:r>
    </w:p>
    <w:p w:rsidR="00000000" w:rsidDel="00000000" w:rsidP="00000000" w:rsidRDefault="00000000" w:rsidRPr="00000000" w14:paraId="000001D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AVG(p.amount) OVER my_window AS average_revenue,</w:t>
      </w:r>
    </w:p>
    <w:p w:rsidR="00000000" w:rsidDel="00000000" w:rsidP="00000000" w:rsidRDefault="00000000" w:rsidRPr="00000000" w14:paraId="000001D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MAX(p.amount) OVER my_window AS max_payment</w:t>
      </w:r>
    </w:p>
    <w:p w:rsidR="00000000" w:rsidDel="00000000" w:rsidP="00000000" w:rsidRDefault="00000000" w:rsidRPr="00000000" w14:paraId="000001D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D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payment p</w:t>
      </w:r>
    </w:p>
    <w:p w:rsidR="00000000" w:rsidDel="00000000" w:rsidP="00000000" w:rsidRDefault="00000000" w:rsidRPr="00000000" w14:paraId="000001D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JOIN rental r ON p.rental_id = r.rental_id</w:t>
      </w:r>
    </w:p>
    <w:p w:rsidR="00000000" w:rsidDel="00000000" w:rsidP="00000000" w:rsidRDefault="00000000" w:rsidRPr="00000000" w14:paraId="000001D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WINDOW</w:t>
      </w:r>
    </w:p>
    <w:p w:rsidR="00000000" w:rsidDel="00000000" w:rsidP="00000000" w:rsidRDefault="00000000" w:rsidRPr="00000000" w14:paraId="000001D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my_window AS (PARTITION BY p.customer_id ORDER BY r.rental_date)</w:t>
      </w:r>
    </w:p>
    <w:p w:rsidR="00000000" w:rsidDel="00000000" w:rsidP="00000000" w:rsidRDefault="00000000" w:rsidRPr="00000000" w14:paraId="000001D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1D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customer_id, rental_date;</w:t>
      </w:r>
    </w:p>
    <w:p w:rsidR="00000000" w:rsidDel="00000000" w:rsidP="00000000" w:rsidRDefault="00000000" w:rsidRPr="00000000" w14:paraId="000001DC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color w:val="38761d"/>
          <w:sz w:val="26"/>
          <w:szCs w:val="26"/>
          <w:highlight w:val="white"/>
        </w:rPr>
      </w:pPr>
      <w:r w:rsidDel="00000000" w:rsidR="00000000" w:rsidRPr="00000000">
        <w:rPr>
          <w:b w:val="1"/>
          <w:color w:val="38761d"/>
          <w:sz w:val="26"/>
          <w:szCs w:val="26"/>
          <w:highlight w:val="white"/>
          <w:rtl w:val="0"/>
        </w:rPr>
        <w:t xml:space="preserve">5th Wave Module 2 day 5 SQL queries:</w:t>
      </w:r>
    </w:p>
    <w:p w:rsidR="00000000" w:rsidDel="00000000" w:rsidP="00000000" w:rsidRDefault="00000000" w:rsidRPr="00000000" w14:paraId="000001E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description FROM film</w:t>
      </w:r>
    </w:p>
    <w:p w:rsidR="00000000" w:rsidDel="00000000" w:rsidP="00000000" w:rsidRDefault="00000000" w:rsidRPr="00000000" w14:paraId="000001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description ILIKE '%cat%' </w:t>
      </w:r>
    </w:p>
    <w:p w:rsidR="00000000" w:rsidDel="00000000" w:rsidP="00000000" w:rsidRDefault="00000000" w:rsidRPr="00000000" w14:paraId="000001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description ILIKE '%d_g%'</w:t>
      </w:r>
    </w:p>
    <w:p w:rsidR="00000000" w:rsidDel="00000000" w:rsidP="00000000" w:rsidRDefault="00000000" w:rsidRPr="00000000" w14:paraId="000001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description ILIKE '%bird%';</w:t>
      </w:r>
    </w:p>
    <w:p w:rsidR="00000000" w:rsidDel="00000000" w:rsidP="00000000" w:rsidRDefault="00000000" w:rsidRPr="00000000" w14:paraId="000001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string_to_array([delimited_column], '[delimiter]')</w:t>
      </w:r>
    </w:p>
    <w:p w:rsidR="00000000" w:rsidDel="00000000" w:rsidP="00000000" w:rsidRDefault="00000000" w:rsidRPr="00000000" w14:paraId="000001E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short_film AS (</w:t>
      </w:r>
    </w:p>
    <w:p w:rsidR="00000000" w:rsidDel="00000000" w:rsidP="00000000" w:rsidRDefault="00000000" w:rsidRPr="00000000" w14:paraId="000001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SELECT*FROM film</w:t>
      </w:r>
    </w:p>
    <w:p w:rsidR="00000000" w:rsidDel="00000000" w:rsidP="00000000" w:rsidRDefault="00000000" w:rsidRPr="00000000" w14:paraId="000001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LIMIT 20</w:t>
        <w:tab/>
        <w:t xml:space="preserve">   </w:t>
        <w:tab/>
        <w:t xml:space="preserve">   )</w:t>
      </w:r>
    </w:p>
    <w:p w:rsidR="00000000" w:rsidDel="00000000" w:rsidP="00000000" w:rsidRDefault="00000000" w:rsidRPr="00000000" w14:paraId="000001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rating, string_to_array(STRING_AGG(description, '54639 '),'54639 ')</w:t>
      </w:r>
    </w:p>
    <w:p w:rsidR="00000000" w:rsidDel="00000000" w:rsidP="00000000" w:rsidRDefault="00000000" w:rsidRPr="00000000" w14:paraId="000001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short_film</w:t>
      </w:r>
    </w:p>
    <w:p w:rsidR="00000000" w:rsidDel="00000000" w:rsidP="00000000" w:rsidRDefault="00000000" w:rsidRPr="00000000" w14:paraId="000001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rating;</w:t>
      </w:r>
    </w:p>
    <w:p w:rsidR="00000000" w:rsidDel="00000000" w:rsidP="00000000" w:rsidRDefault="00000000" w:rsidRPr="00000000" w14:paraId="000001F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max_amount as (select max(amount) as max_amount</w:t>
      </w:r>
    </w:p>
    <w:p w:rsidR="00000000" w:rsidDel="00000000" w:rsidP="00000000" w:rsidRDefault="00000000" w:rsidRPr="00000000" w14:paraId="000001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ab/>
        <w:t xml:space="preserve">   FROM payment)</w:t>
      </w:r>
    </w:p>
    <w:p w:rsidR="00000000" w:rsidDel="00000000" w:rsidP="00000000" w:rsidRDefault="00000000" w:rsidRPr="00000000" w14:paraId="000001F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SELECT*FROM payment</w:t>
      </w:r>
    </w:p>
    <w:p w:rsidR="00000000" w:rsidDel="00000000" w:rsidP="00000000" w:rsidRDefault="00000000" w:rsidRPr="00000000" w14:paraId="000001F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amount = (select max(amount) FROM payment)</w:t>
      </w:r>
    </w:p>
    <w:p w:rsidR="00000000" w:rsidDel="00000000" w:rsidP="00000000" w:rsidRDefault="00000000" w:rsidRPr="00000000" w14:paraId="000001F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--create a query that returns all customers tied for the top revenue</w:t>
      </w:r>
    </w:p>
    <w:p w:rsidR="00000000" w:rsidDel="00000000" w:rsidP="00000000" w:rsidRDefault="00000000" w:rsidRPr="00000000" w14:paraId="000001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OR REPLACE VIEW top_customers AS</w:t>
      </w:r>
    </w:p>
    <w:p w:rsidR="00000000" w:rsidDel="00000000" w:rsidP="00000000" w:rsidRDefault="00000000" w:rsidRPr="00000000" w14:paraId="000001F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customer_revenue as (SELECT customer_id, sum(amount) as customer_total</w:t>
      </w:r>
    </w:p>
    <w:p w:rsidR="00000000" w:rsidDel="00000000" w:rsidP="00000000" w:rsidRDefault="00000000" w:rsidRPr="00000000" w14:paraId="000001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ab/>
        <w:tab/>
        <w:tab/>
        <w:t xml:space="preserve"> FROM payment</w:t>
      </w:r>
    </w:p>
    <w:p w:rsidR="00000000" w:rsidDel="00000000" w:rsidP="00000000" w:rsidRDefault="00000000" w:rsidRPr="00000000" w14:paraId="000002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ab/>
        <w:tab/>
        <w:tab/>
        <w:t xml:space="preserve"> GROUP BY customer_id</w:t>
      </w:r>
    </w:p>
    <w:p w:rsidR="00000000" w:rsidDel="00000000" w:rsidP="00000000" w:rsidRDefault="00000000" w:rsidRPr="00000000" w14:paraId="000002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ab/>
        <w:tab/>
        <w:tab/>
        <w:t xml:space="preserve"> ORDER BY customer_total desc)</w:t>
      </w:r>
    </w:p>
    <w:p w:rsidR="00000000" w:rsidDel="00000000" w:rsidP="00000000" w:rsidRDefault="00000000" w:rsidRPr="00000000" w14:paraId="000002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SELECT*FROM customer_revenue</w:t>
      </w:r>
    </w:p>
    <w:p w:rsidR="00000000" w:rsidDel="00000000" w:rsidP="00000000" w:rsidRDefault="00000000" w:rsidRPr="00000000" w14:paraId="000002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customer_total = (select max(customer_total) FROM customer_revenue)</w:t>
      </w:r>
    </w:p>
    <w:p w:rsidR="00000000" w:rsidDel="00000000" w:rsidP="00000000" w:rsidRDefault="00000000" w:rsidRPr="00000000" w14:paraId="000002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SELECT*FROM top_customers</w:t>
      </w:r>
    </w:p>
    <w:p w:rsidR="00000000" w:rsidDel="00000000" w:rsidP="00000000" w:rsidRDefault="00000000" w:rsidRPr="00000000" w14:paraId="000002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--If we want to rank movies by the ones rented most</w:t>
      </w:r>
    </w:p>
    <w:p w:rsidR="00000000" w:rsidDel="00000000" w:rsidP="00000000" w:rsidRDefault="00000000" w:rsidRPr="00000000" w14:paraId="000002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--We should probably only consider the ones in inventory</w:t>
      </w:r>
    </w:p>
    <w:p w:rsidR="00000000" w:rsidDel="00000000" w:rsidP="00000000" w:rsidRDefault="00000000" w:rsidRPr="00000000" w14:paraId="000002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--to make it fair.</w:t>
      </w:r>
    </w:p>
    <w:p w:rsidR="00000000" w:rsidDel="00000000" w:rsidP="00000000" w:rsidRDefault="00000000" w:rsidRPr="00000000" w14:paraId="000002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--But, there will be a scenario, where we will need to</w:t>
      </w:r>
    </w:p>
    <w:p w:rsidR="00000000" w:rsidDel="00000000" w:rsidP="00000000" w:rsidRDefault="00000000" w:rsidRPr="00000000" w14:paraId="000002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--do a full outer join of inventory onto rental in order</w:t>
      </w:r>
    </w:p>
    <w:p w:rsidR="00000000" w:rsidDel="00000000" w:rsidP="00000000" w:rsidRDefault="00000000" w:rsidRPr="00000000" w14:paraId="000002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--to get a fair rental count FOR EACH FILM.</w:t>
      </w:r>
    </w:p>
    <w:p w:rsidR="00000000" w:rsidDel="00000000" w:rsidP="00000000" w:rsidRDefault="00000000" w:rsidRPr="00000000" w14:paraId="000002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--there will be another scenario where it won't matter so much.</w:t>
      </w:r>
    </w:p>
    <w:p w:rsidR="00000000" w:rsidDel="00000000" w:rsidP="00000000" w:rsidRDefault="00000000" w:rsidRPr="00000000" w14:paraId="000002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--Describe each scenario where we need, or don't need the outer join.</w:t>
      </w:r>
    </w:p>
    <w:p w:rsidR="00000000" w:rsidDel="00000000" w:rsidP="00000000" w:rsidRDefault="00000000" w:rsidRPr="00000000" w14:paraId="000002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inventory_id from</w:t>
      </w:r>
    </w:p>
    <w:p w:rsidR="00000000" w:rsidDel="00000000" w:rsidP="00000000" w:rsidRDefault="00000000" w:rsidRPr="00000000" w14:paraId="000002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inventory</w:t>
      </w:r>
    </w:p>
    <w:p w:rsidR="00000000" w:rsidDel="00000000" w:rsidP="00000000" w:rsidRDefault="00000000" w:rsidRPr="00000000" w14:paraId="000002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inventory_id NOT IN (SELECT i.inventory_id FROM inventory i</w:t>
      </w:r>
    </w:p>
    <w:p w:rsidR="00000000" w:rsidDel="00000000" w:rsidP="00000000" w:rsidRDefault="00000000" w:rsidRPr="00000000" w14:paraId="000002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ab/>
        <w:tab/>
        <w:t xml:space="preserve"> JOIN rental ON i.inventory_id = rental.inventory_id)</w:t>
      </w:r>
    </w:p>
    <w:p w:rsidR="00000000" w:rsidDel="00000000" w:rsidP="00000000" w:rsidRDefault="00000000" w:rsidRPr="00000000" w14:paraId="000002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inventory_id</w:t>
      </w:r>
    </w:p>
    <w:p w:rsidR="00000000" w:rsidDel="00000000" w:rsidP="00000000" w:rsidRDefault="00000000" w:rsidRPr="00000000" w14:paraId="000002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inventory</w:t>
      </w:r>
    </w:p>
    <w:p w:rsidR="00000000" w:rsidDel="00000000" w:rsidP="00000000" w:rsidRDefault="00000000" w:rsidRPr="00000000" w14:paraId="000002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inventory_id NOT IN (SELECT inventory_id FROM rental)</w:t>
      </w:r>
    </w:p>
    <w:p w:rsidR="00000000" w:rsidDel="00000000" w:rsidP="00000000" w:rsidRDefault="00000000" w:rsidRPr="00000000" w14:paraId="000002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rental_count_table as (</w:t>
      </w:r>
    </w:p>
    <w:p w:rsidR="00000000" w:rsidDel="00000000" w:rsidP="00000000" w:rsidRDefault="00000000" w:rsidRPr="00000000" w14:paraId="000002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i.film_id, count(i.film_id) as rental_count</w:t>
      </w:r>
    </w:p>
    <w:p w:rsidR="00000000" w:rsidDel="00000000" w:rsidP="00000000" w:rsidRDefault="00000000" w:rsidRPr="00000000" w14:paraId="000002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inventory i JOIN rental r ON r.inventory_id = i.inventory_id</w:t>
      </w:r>
    </w:p>
    <w:p w:rsidR="00000000" w:rsidDel="00000000" w:rsidP="00000000" w:rsidRDefault="00000000" w:rsidRPr="00000000" w14:paraId="000002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i.film_id</w:t>
      </w:r>
    </w:p>
    <w:p w:rsidR="00000000" w:rsidDel="00000000" w:rsidP="00000000" w:rsidRDefault="00000000" w:rsidRPr="00000000" w14:paraId="000002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rental_count )</w:t>
      </w:r>
    </w:p>
    <w:p w:rsidR="00000000" w:rsidDel="00000000" w:rsidP="00000000" w:rsidRDefault="00000000" w:rsidRPr="00000000" w14:paraId="000002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SELECT*FROM rental_count_table</w:t>
      </w:r>
    </w:p>
    <w:p w:rsidR="00000000" w:rsidDel="00000000" w:rsidP="00000000" w:rsidRDefault="00000000" w:rsidRPr="00000000" w14:paraId="000002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rental_count &lt;=</w:t>
      </w:r>
    </w:p>
    <w:p w:rsidR="00000000" w:rsidDel="00000000" w:rsidP="00000000" w:rsidRDefault="00000000" w:rsidRPr="00000000" w14:paraId="000002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(SELECT</w:t>
      </w:r>
    </w:p>
    <w:p w:rsidR="00000000" w:rsidDel="00000000" w:rsidP="00000000" w:rsidRDefault="00000000" w:rsidRPr="00000000" w14:paraId="000002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PERCENTILE_CONT(0.3) WITHIN GROUP (ORDER BY rental_count)</w:t>
      </w:r>
    </w:p>
    <w:p w:rsidR="00000000" w:rsidDel="00000000" w:rsidP="00000000" w:rsidRDefault="00000000" w:rsidRPr="00000000" w14:paraId="000002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FROM rental_count_table);</w:t>
      </w:r>
    </w:p>
    <w:p w:rsidR="00000000" w:rsidDel="00000000" w:rsidP="00000000" w:rsidRDefault="00000000" w:rsidRPr="00000000" w14:paraId="000002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GENERATE SERIES</w:t>
      </w:r>
    </w:p>
    <w:p w:rsidR="00000000" w:rsidDel="00000000" w:rsidP="00000000" w:rsidRDefault="00000000" w:rsidRPr="00000000" w14:paraId="0000023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generate_series(</w:t>
      </w:r>
    </w:p>
    <w:p w:rsidR="00000000" w:rsidDel="00000000" w:rsidP="00000000" w:rsidRDefault="00000000" w:rsidRPr="00000000" w14:paraId="000002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'2023-01-01'::date,  -- Replace with your start date</w:t>
      </w:r>
    </w:p>
    <w:p w:rsidR="00000000" w:rsidDel="00000000" w:rsidP="00000000" w:rsidRDefault="00000000" w:rsidRPr="00000000" w14:paraId="000002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'2023-12-31'::date,  -- Replace with your end date</w:t>
      </w:r>
    </w:p>
    <w:p w:rsidR="00000000" w:rsidDel="00000000" w:rsidP="00000000" w:rsidRDefault="00000000" w:rsidRPr="00000000" w14:paraId="000002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'1 day'::interval    -- Replace with your desired interval</w:t>
      </w:r>
    </w:p>
    <w:p w:rsidR="00000000" w:rsidDel="00000000" w:rsidP="00000000" w:rsidRDefault="00000000" w:rsidRPr="00000000" w14:paraId="000002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)::date AS date_value;</w:t>
      </w:r>
    </w:p>
    <w:p w:rsidR="00000000" w:rsidDel="00000000" w:rsidP="00000000" w:rsidRDefault="00000000" w:rsidRPr="00000000" w14:paraId="0000023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GETTING TOTAL PAYMENT PER CITY PER MONTH</w:t>
      </w:r>
    </w:p>
    <w:p w:rsidR="00000000" w:rsidDel="00000000" w:rsidP="00000000" w:rsidRDefault="00000000" w:rsidRPr="00000000" w14:paraId="0000023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</w:t>
      </w:r>
    </w:p>
    <w:p w:rsidR="00000000" w:rsidDel="00000000" w:rsidP="00000000" w:rsidRDefault="00000000" w:rsidRPr="00000000" w14:paraId="000002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(select ct.city, month</w:t>
      </w:r>
    </w:p>
    <w:p w:rsidR="00000000" w:rsidDel="00000000" w:rsidP="00000000" w:rsidRDefault="00000000" w:rsidRPr="00000000" w14:paraId="000002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city ct</w:t>
      </w:r>
    </w:p>
    <w:p w:rsidR="00000000" w:rsidDel="00000000" w:rsidP="00000000" w:rsidRDefault="00000000" w:rsidRPr="00000000" w14:paraId="000002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cross join</w:t>
      </w:r>
    </w:p>
    <w:p w:rsidR="00000000" w:rsidDel="00000000" w:rsidP="00000000" w:rsidRDefault="00000000" w:rsidRPr="00000000" w14:paraId="000002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(select distinct EXTRACT(MONTH FROM p.payment_date) AS month</w:t>
      </w:r>
    </w:p>
    <w:p w:rsidR="00000000" w:rsidDel="00000000" w:rsidP="00000000" w:rsidRDefault="00000000" w:rsidRPr="00000000" w14:paraId="000002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payment p))</w:t>
      </w:r>
    </w:p>
    <w:p w:rsidR="00000000" w:rsidDel="00000000" w:rsidP="00000000" w:rsidRDefault="00000000" w:rsidRPr="00000000" w14:paraId="000002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left join</w:t>
      </w:r>
    </w:p>
    <w:p w:rsidR="00000000" w:rsidDel="00000000" w:rsidP="00000000" w:rsidRDefault="00000000" w:rsidRPr="00000000" w14:paraId="000002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(SELECT ct.city as city, EXTRACT(MONTH FROM p.payment_date) AS month, SUM(p.amount) AS total_payment</w:t>
      </w:r>
    </w:p>
    <w:p w:rsidR="00000000" w:rsidDel="00000000" w:rsidP="00000000" w:rsidRDefault="00000000" w:rsidRPr="00000000" w14:paraId="000002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payment p</w:t>
      </w:r>
    </w:p>
    <w:p w:rsidR="00000000" w:rsidDel="00000000" w:rsidP="00000000" w:rsidRDefault="00000000" w:rsidRPr="00000000" w14:paraId="000002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full JOIN customer c ON p.customer_id = c.customer_id</w:t>
      </w:r>
    </w:p>
    <w:p w:rsidR="00000000" w:rsidDel="00000000" w:rsidP="00000000" w:rsidRDefault="00000000" w:rsidRPr="00000000" w14:paraId="000002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full JOIN address a ON c.address_id = a.address_id</w:t>
      </w:r>
    </w:p>
    <w:p w:rsidR="00000000" w:rsidDel="00000000" w:rsidP="00000000" w:rsidRDefault="00000000" w:rsidRPr="00000000" w14:paraId="000002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city ct ON a.city_id = ct.city_id</w:t>
      </w:r>
    </w:p>
    <w:p w:rsidR="00000000" w:rsidDel="00000000" w:rsidP="00000000" w:rsidRDefault="00000000" w:rsidRPr="00000000" w14:paraId="000002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city, month)</w:t>
      </w:r>
    </w:p>
    <w:p w:rsidR="00000000" w:rsidDel="00000000" w:rsidP="00000000" w:rsidRDefault="00000000" w:rsidRPr="00000000" w14:paraId="000002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(city, month)</w:t>
      </w:r>
    </w:p>
    <w:p w:rsidR="00000000" w:rsidDel="00000000" w:rsidP="00000000" w:rsidRDefault="00000000" w:rsidRPr="00000000" w14:paraId="0000024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Hackerrank Occupation Solution</w:t>
      </w:r>
    </w:p>
    <w:p w:rsidR="00000000" w:rsidDel="00000000" w:rsidP="00000000" w:rsidRDefault="00000000" w:rsidRPr="00000000" w14:paraId="000002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MAX(CASE WHEN Occupation = 'Doctor' THEN Name END),</w:t>
      </w:r>
    </w:p>
    <w:p w:rsidR="00000000" w:rsidDel="00000000" w:rsidP="00000000" w:rsidRDefault="00000000" w:rsidRPr="00000000" w14:paraId="000002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MAX(CASE WHEN Occupation = 'Professor' THEN Name END),</w:t>
      </w:r>
    </w:p>
    <w:p w:rsidR="00000000" w:rsidDel="00000000" w:rsidP="00000000" w:rsidRDefault="00000000" w:rsidRPr="00000000" w14:paraId="000002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MAX(CASE WHEN Occupation = 'Singer' THEN Name END),</w:t>
      </w:r>
    </w:p>
    <w:p w:rsidR="00000000" w:rsidDel="00000000" w:rsidP="00000000" w:rsidRDefault="00000000" w:rsidRPr="00000000" w14:paraId="000002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MAX(CASE WHEN Occupation = 'Actor' THEN Name END)</w:t>
      </w:r>
    </w:p>
    <w:p w:rsidR="00000000" w:rsidDel="00000000" w:rsidP="00000000" w:rsidRDefault="00000000" w:rsidRPr="00000000" w14:paraId="000002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( SELECT Name, Occupation, ROW_NUMBER()</w:t>
      </w:r>
    </w:p>
    <w:p w:rsidR="00000000" w:rsidDel="00000000" w:rsidP="00000000" w:rsidRDefault="00000000" w:rsidRPr="00000000" w14:paraId="000002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OVER (PARTITION BY Occupation ORDER BY Name) AS name_level FROM OCCUPATIONS ) AS names_order</w:t>
      </w:r>
    </w:p>
    <w:p w:rsidR="00000000" w:rsidDel="00000000" w:rsidP="00000000" w:rsidRDefault="00000000" w:rsidRPr="00000000" w14:paraId="000002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name_level ORDER BY name_level;</w:t>
      </w:r>
    </w:p>
    <w:p w:rsidR="00000000" w:rsidDel="00000000" w:rsidP="00000000" w:rsidRDefault="00000000" w:rsidRPr="00000000" w14:paraId="0000025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Alternate solution here:</w:t>
      </w:r>
    </w:p>
    <w:p w:rsidR="00000000" w:rsidDel="00000000" w:rsidP="00000000" w:rsidRDefault="00000000" w:rsidRPr="00000000" w14:paraId="000002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doc_table as (select Name, DENSE_RANK() OVER (ORDER BY Name asc) AS id</w:t>
      </w:r>
    </w:p>
    <w:p w:rsidR="00000000" w:rsidDel="00000000" w:rsidP="00000000" w:rsidRDefault="00000000" w:rsidRPr="00000000" w14:paraId="000002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OCCUPATIONS</w:t>
      </w:r>
    </w:p>
    <w:p w:rsidR="00000000" w:rsidDel="00000000" w:rsidP="00000000" w:rsidRDefault="00000000" w:rsidRPr="00000000" w14:paraId="000002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Occupation = 'Doctor'),</w:t>
      </w:r>
    </w:p>
    <w:p w:rsidR="00000000" w:rsidDel="00000000" w:rsidP="00000000" w:rsidRDefault="00000000" w:rsidRPr="00000000" w14:paraId="0000026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prof_table as (select Name, DENSE_RANK() OVER (ORDER BY Name asc) AS id</w:t>
      </w:r>
    </w:p>
    <w:p w:rsidR="00000000" w:rsidDel="00000000" w:rsidP="00000000" w:rsidRDefault="00000000" w:rsidRPr="00000000" w14:paraId="000002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OCCUPATIONS</w:t>
      </w:r>
    </w:p>
    <w:p w:rsidR="00000000" w:rsidDel="00000000" w:rsidP="00000000" w:rsidRDefault="00000000" w:rsidRPr="00000000" w14:paraId="000002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Occupation = 'Professor'),</w:t>
      </w:r>
    </w:p>
    <w:p w:rsidR="00000000" w:rsidDel="00000000" w:rsidP="00000000" w:rsidRDefault="00000000" w:rsidRPr="00000000" w14:paraId="000002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sing_table as (select Name, DENSE_RANK() OVER (ORDER BY Name asc) AS id</w:t>
      </w:r>
    </w:p>
    <w:p w:rsidR="00000000" w:rsidDel="00000000" w:rsidP="00000000" w:rsidRDefault="00000000" w:rsidRPr="00000000" w14:paraId="000002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OCCUPATIONS</w:t>
      </w:r>
    </w:p>
    <w:p w:rsidR="00000000" w:rsidDel="00000000" w:rsidP="00000000" w:rsidRDefault="00000000" w:rsidRPr="00000000" w14:paraId="000002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Occupation = 'Singer'),</w:t>
      </w:r>
    </w:p>
    <w:p w:rsidR="00000000" w:rsidDel="00000000" w:rsidP="00000000" w:rsidRDefault="00000000" w:rsidRPr="00000000" w14:paraId="0000026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act_table as (select Name, DENSE_RANK() OVER (ORDER BY Name asc) AS id</w:t>
      </w:r>
    </w:p>
    <w:p w:rsidR="00000000" w:rsidDel="00000000" w:rsidP="00000000" w:rsidRDefault="00000000" w:rsidRPr="00000000" w14:paraId="000002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OCCUPATIONS</w:t>
      </w:r>
    </w:p>
    <w:p w:rsidR="00000000" w:rsidDel="00000000" w:rsidP="00000000" w:rsidRDefault="00000000" w:rsidRPr="00000000" w14:paraId="000002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Occupation = 'Actor')</w:t>
      </w:r>
    </w:p>
    <w:p w:rsidR="00000000" w:rsidDel="00000000" w:rsidP="00000000" w:rsidRDefault="00000000" w:rsidRPr="00000000" w14:paraId="0000026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doc.Name, prof.Name, sing.Name, act.Name</w:t>
      </w:r>
    </w:p>
    <w:p w:rsidR="00000000" w:rsidDel="00000000" w:rsidP="00000000" w:rsidRDefault="00000000" w:rsidRPr="00000000" w14:paraId="000002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doc_table doc</w:t>
      </w:r>
    </w:p>
    <w:p w:rsidR="00000000" w:rsidDel="00000000" w:rsidP="00000000" w:rsidRDefault="00000000" w:rsidRPr="00000000" w14:paraId="00000270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right join act_table act on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act.id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=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doc.id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right join sing_table sing on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sing.id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=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act.id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right join prof_table prof on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prof.id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=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sing.id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                        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5886450</wp:posOffset>
          </wp:positionH>
          <wp:positionV relativeFrom="paragraph">
            <wp:posOffset>-158161</wp:posOffset>
          </wp:positionV>
          <wp:extent cx="722679" cy="66543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2679" cy="66543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ing.id/" TargetMode="External"/><Relationship Id="rId10" Type="http://schemas.openxmlformats.org/officeDocument/2006/relationships/hyperlink" Target="http://prof.id/" TargetMode="External"/><Relationship Id="rId12" Type="http://schemas.openxmlformats.org/officeDocument/2006/relationships/footer" Target="footer1.xml"/><Relationship Id="rId9" Type="http://schemas.openxmlformats.org/officeDocument/2006/relationships/hyperlink" Target="http://act.id/" TargetMode="External"/><Relationship Id="rId5" Type="http://schemas.openxmlformats.org/officeDocument/2006/relationships/styles" Target="styles.xml"/><Relationship Id="rId6" Type="http://schemas.openxmlformats.org/officeDocument/2006/relationships/hyperlink" Target="http://act.id/" TargetMode="External"/><Relationship Id="rId7" Type="http://schemas.openxmlformats.org/officeDocument/2006/relationships/hyperlink" Target="http://doc.id/" TargetMode="External"/><Relationship Id="rId8" Type="http://schemas.openxmlformats.org/officeDocument/2006/relationships/hyperlink" Target="http://sing.id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