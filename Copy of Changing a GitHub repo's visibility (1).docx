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ns w:author="Dzung Le" w:id="0" w:date="2024-01-01T22:03:42Z"/>
        </w:rPr>
      </w:pPr>
      <w:ins w:author="Dzung Le" w:id="0" w:date="2024-01-01T22:03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del w:author="Dzung Le" w:id="0" w:date="2024-01-01T22:03:42Z"/>
        </w:rPr>
      </w:pPr>
      <w:del w:author="Dzung Le" w:id="0" w:date="2024-01-01T22:03:42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"https://docs.github.com/en/repositories/managing-your-repositorys-settings-and-features/managing-repository-settings/setting-repository-visibility"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https://docs.github.com/en/repositories/managing-your-repositorys-settings-and-features/managing-repository-settings/setting-repository-visibility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ins w:author="Dzung Le" w:id="1" w:date="2024-01-01T22:07:32Z">
        <w:r w:rsidDel="00000000" w:rsidR="00000000" w:rsidRPr="00000000">
          <w:rPr>
            <w:rtl w:val="0"/>
          </w:rPr>
          <w:t xml:space="preserve">“https://docs.github.com/en/repositories/managing-your-repositorys-settings-and-features/managing-rep..</w:t>
        </w:r>
      </w:ins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/>
      <w:drawing>
        <wp:inline distB="114300" distT="114300" distL="114300" distR="114300">
          <wp:extent cx="962025" cy="8858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885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